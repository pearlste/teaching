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035" w:rsidRPr="008F21AD" w:rsidRDefault="00927AF1" w:rsidP="00232BA1">
      <w:pPr>
        <w:pStyle w:val="course"/>
        <w:jc w:val="center"/>
        <w:rPr>
          <w:b/>
        </w:rPr>
      </w:pPr>
      <w:r w:rsidRPr="008F21AD">
        <w:rPr>
          <w:b/>
        </w:rPr>
        <w:t>ELC 383/Electronics II</w:t>
      </w:r>
    </w:p>
    <w:p w:rsidR="00232BA1" w:rsidRPr="001412B8" w:rsidRDefault="00202430" w:rsidP="00232BA1">
      <w:pPr>
        <w:pStyle w:val="course"/>
        <w:jc w:val="center"/>
      </w:pPr>
      <w:ins w:id="0" w:author="Larry Pearlstein" w:date="2015-06-26T18:27:00Z">
        <w:r w:rsidRPr="00FE4EB2">
          <w:rPr>
            <w:rFonts w:ascii="Times" w:hAnsi="Times"/>
            <w:bCs/>
          </w:rPr>
          <w:t>Spring Semester</w:t>
        </w:r>
      </w:ins>
      <w:del w:id="1" w:author="Larry Pearlstein" w:date="2015-06-26T18:27:00Z">
        <w:r w:rsidR="00232BA1" w:rsidRPr="001412B8" w:rsidDel="00202430">
          <w:delText>(occasionally)</w:delText>
        </w:r>
      </w:del>
    </w:p>
    <w:p w:rsidR="00232BA1" w:rsidRDefault="00232BA1" w:rsidP="00232BA1">
      <w:pPr>
        <w:pStyle w:val="Heading41"/>
      </w:pPr>
    </w:p>
    <w:p w:rsidR="00232BA1" w:rsidRDefault="00232BA1" w:rsidP="00232BA1">
      <w:pPr>
        <w:pStyle w:val="Heading41"/>
        <w:contextualSpacing/>
        <w:rPr>
          <w:ins w:id="2" w:author="Larry Pearlstein" w:date="2015-06-26T18:34:00Z"/>
        </w:rPr>
      </w:pPr>
      <w:del w:id="3" w:author="Larry Pearlstein" w:date="2015-06-26T18:29:00Z">
        <w:r w:rsidDel="00202430">
          <w:delText>2010-11</w:delText>
        </w:r>
      </w:del>
      <w:ins w:id="4" w:author="Larry Pearlstein" w:date="2015-06-26T18:29:00Z">
        <w:r w:rsidR="00202430">
          <w:t>2014-15</w:t>
        </w:r>
      </w:ins>
      <w:r w:rsidRPr="006F2453">
        <w:t xml:space="preserve"> Catalog Data:</w:t>
      </w:r>
      <w:r>
        <w:t xml:space="preserve">              ELC 383/Electronics II</w:t>
      </w:r>
      <w:r>
        <w:tab/>
      </w:r>
      <w:r w:rsidRPr="008F21AD">
        <w:t>1 course unit</w:t>
      </w:r>
    </w:p>
    <w:p w:rsidR="00202430" w:rsidRPr="00202430" w:rsidRDefault="00202430" w:rsidP="00202430">
      <w:pPr>
        <w:pStyle w:val="Heading41"/>
        <w:ind w:left="2880"/>
        <w:contextualSpacing/>
        <w:rPr>
          <w:b w:val="0"/>
          <w:rPrChange w:id="5" w:author="Larry Pearlstein" w:date="2015-06-26T18:35:00Z">
            <w:rPr/>
          </w:rPrChange>
        </w:rPr>
        <w:pPrChange w:id="6" w:author="Larry Pearlstein" w:date="2015-06-26T18:35:00Z">
          <w:pPr>
            <w:pStyle w:val="Heading41"/>
          </w:pPr>
        </w:pPrChange>
      </w:pPr>
      <w:ins w:id="7" w:author="Larry Pearlstein" w:date="2015-06-26T18:34:00Z">
        <w:r w:rsidRPr="00202430">
          <w:rPr>
            <w:b w:val="0"/>
            <w:rPrChange w:id="8" w:author="Larry Pearlstein" w:date="2015-06-26T18:35:00Z">
              <w:rPr/>
            </w:rPrChange>
          </w:rPr>
          <w:t>(with design hour)</w:t>
        </w:r>
      </w:ins>
    </w:p>
    <w:p w:rsidR="00232BA1" w:rsidRDefault="00232BA1" w:rsidP="00232BA1">
      <w:pPr>
        <w:pStyle w:val="course"/>
        <w:ind w:left="2880"/>
      </w:pPr>
      <w:r>
        <w:rPr>
          <w:i/>
        </w:rPr>
        <w:t>Prerequisite:</w:t>
      </w:r>
      <w:r>
        <w:t xml:space="preserve"> ELC 251</w:t>
      </w:r>
    </w:p>
    <w:p w:rsidR="00232BA1" w:rsidRDefault="00232BA1" w:rsidP="00232BA1">
      <w:pPr>
        <w:pStyle w:val="course"/>
        <w:ind w:left="2880"/>
      </w:pPr>
    </w:p>
    <w:p w:rsidR="00232BA1" w:rsidRDefault="00202430" w:rsidP="00232BA1">
      <w:pPr>
        <w:pStyle w:val="course"/>
        <w:ind w:left="2880"/>
        <w:rPr>
          <w:ins w:id="9" w:author="Larry Pearlstein" w:date="2015-06-26T18:39:00Z"/>
        </w:rPr>
      </w:pPr>
      <w:ins w:id="10" w:author="Larry Pearlstein" w:date="2015-06-26T18:29:00Z">
        <w:r w:rsidRPr="00202430">
          <w:t>The continuation of ELC 251 covering the analysis and design of electronic circuits and systems: biasing, small-signal analysis, frequency response, feedback amplifiers, active filters, non-linear op-am</w:t>
        </w:r>
        <w:r w:rsidR="004E0540">
          <w:t>p applications, and oscillators</w:t>
        </w:r>
      </w:ins>
      <w:del w:id="11" w:author="Larry Pearlstein" w:date="2015-06-26T18:29:00Z">
        <w:r w:rsidR="00232BA1" w:rsidDel="00202430">
          <w:delText>The continuation of ELC251 covering the analysis and design of electronic circuit and systems including topics such as – amplifier design, advanced electronic building blocks, diode rectification, line-frequency AC-DC converters, regulated DC supplies, and frequency-controlled inversions</w:delText>
        </w:r>
      </w:del>
      <w:r w:rsidR="00232BA1">
        <w:t>.</w:t>
      </w:r>
    </w:p>
    <w:p w:rsidR="004E0540" w:rsidRDefault="004E0540" w:rsidP="00232BA1">
      <w:pPr>
        <w:pStyle w:val="course"/>
        <w:ind w:left="2880"/>
        <w:rPr>
          <w:ins w:id="12" w:author="Larry Pearlstein" w:date="2015-06-26T18:39:00Z"/>
        </w:rPr>
      </w:pPr>
    </w:p>
    <w:p w:rsidR="004E0540" w:rsidRPr="00CF076E" w:rsidRDefault="004E0540" w:rsidP="00232BA1">
      <w:pPr>
        <w:pStyle w:val="course"/>
        <w:ind w:left="2880"/>
        <w:rPr>
          <w:ins w:id="13" w:author="Larry Pearlstein" w:date="2015-06-26T18:39:00Z"/>
          <w:b/>
          <w:rPrChange w:id="14" w:author="Larry Pearlstein" w:date="2015-06-26T19:07:00Z">
            <w:rPr>
              <w:ins w:id="15" w:author="Larry Pearlstein" w:date="2015-06-26T18:39:00Z"/>
            </w:rPr>
          </w:rPrChange>
        </w:rPr>
      </w:pPr>
      <w:ins w:id="16" w:author="Larry Pearlstein" w:date="2015-06-26T18:39:00Z">
        <w:r w:rsidRPr="00CF076E">
          <w:rPr>
            <w:b/>
            <w:rPrChange w:id="17" w:author="Larry Pearlstein" w:date="2015-06-26T19:07:00Z">
              <w:rPr/>
            </w:rPrChange>
          </w:rPr>
          <w:t>&lt;LP suggestion for new bulletin description:&gt;</w:t>
        </w:r>
      </w:ins>
    </w:p>
    <w:p w:rsidR="004E0540" w:rsidRPr="00CF076E" w:rsidRDefault="004E0540" w:rsidP="00232BA1">
      <w:pPr>
        <w:pStyle w:val="course"/>
        <w:ind w:left="2880"/>
        <w:rPr>
          <w:b/>
          <w:rPrChange w:id="18" w:author="Larry Pearlstein" w:date="2015-06-26T19:07:00Z">
            <w:rPr/>
          </w:rPrChange>
        </w:rPr>
      </w:pPr>
      <w:ins w:id="19" w:author="Larry Pearlstein" w:date="2015-06-26T18:39:00Z">
        <w:r w:rsidRPr="00CF076E">
          <w:rPr>
            <w:b/>
            <w:rPrChange w:id="20" w:author="Larry Pearlstein" w:date="2015-06-26T19:07:00Z">
              <w:rPr/>
            </w:rPrChange>
          </w:rPr>
          <w:t xml:space="preserve">The continuation of ELC 251 covering the analysis and design of electronic circuits and systems: </w:t>
        </w:r>
      </w:ins>
      <w:ins w:id="21" w:author="Larry Pearlstein" w:date="2015-06-26T18:40:00Z">
        <w:r w:rsidRPr="00CF076E">
          <w:rPr>
            <w:b/>
            <w:rPrChange w:id="22" w:author="Larry Pearlstein" w:date="2015-06-26T19:07:00Z">
              <w:rPr/>
            </w:rPrChange>
          </w:rPr>
          <w:t xml:space="preserve">small-signal analysis, </w:t>
        </w:r>
      </w:ins>
      <w:ins w:id="23" w:author="Larry Pearlstein" w:date="2015-06-26T18:39:00Z">
        <w:r w:rsidRPr="00CF076E">
          <w:rPr>
            <w:b/>
            <w:rPrChange w:id="24" w:author="Larry Pearlstein" w:date="2015-06-26T19:07:00Z">
              <w:rPr/>
            </w:rPrChange>
          </w:rPr>
          <w:t xml:space="preserve">cascode amplifiers, active </w:t>
        </w:r>
        <w:r w:rsidRPr="00CF076E">
          <w:rPr>
            <w:b/>
            <w:rPrChange w:id="25" w:author="Larry Pearlstein" w:date="2015-06-26T19:07:00Z">
              <w:rPr/>
            </w:rPrChange>
          </w:rPr>
          <w:t xml:space="preserve">biasing, </w:t>
        </w:r>
      </w:ins>
      <w:ins w:id="26" w:author="Larry Pearlstein" w:date="2015-06-26T18:40:00Z">
        <w:r w:rsidRPr="00CF076E">
          <w:rPr>
            <w:b/>
            <w:rPrChange w:id="27" w:author="Larry Pearlstein" w:date="2015-06-26T19:07:00Z">
              <w:rPr/>
            </w:rPrChange>
          </w:rPr>
          <w:t xml:space="preserve">current mirrors, </w:t>
        </w:r>
      </w:ins>
      <w:ins w:id="28" w:author="Larry Pearlstein" w:date="2015-06-26T18:39:00Z">
        <w:r w:rsidRPr="00CF076E">
          <w:rPr>
            <w:b/>
            <w:rPrChange w:id="29" w:author="Larry Pearlstein" w:date="2015-06-26T19:07:00Z">
              <w:rPr/>
            </w:rPrChange>
          </w:rPr>
          <w:t xml:space="preserve">frequency response, </w:t>
        </w:r>
      </w:ins>
      <w:ins w:id="30" w:author="Larry Pearlstein" w:date="2015-06-26T18:40:00Z">
        <w:r w:rsidRPr="00CF076E">
          <w:rPr>
            <w:b/>
            <w:rPrChange w:id="31" w:author="Larry Pearlstein" w:date="2015-06-26T19:07:00Z">
              <w:rPr/>
            </w:rPrChange>
          </w:rPr>
          <w:t xml:space="preserve">power amplifiers, </w:t>
        </w:r>
      </w:ins>
      <w:ins w:id="32" w:author="Larry Pearlstein" w:date="2015-06-26T18:41:00Z">
        <w:r w:rsidRPr="00CF076E">
          <w:rPr>
            <w:b/>
            <w:rPrChange w:id="33" w:author="Larry Pearlstein" w:date="2015-06-26T19:07:00Z">
              <w:rPr/>
            </w:rPrChange>
          </w:rPr>
          <w:t xml:space="preserve">CMOS </w:t>
        </w:r>
      </w:ins>
      <w:ins w:id="34" w:author="Larry Pearlstein" w:date="2015-06-26T18:40:00Z">
        <w:r w:rsidRPr="00CF076E">
          <w:rPr>
            <w:b/>
            <w:rPrChange w:id="35" w:author="Larry Pearlstein" w:date="2015-06-26T19:07:00Z">
              <w:rPr/>
            </w:rPrChange>
          </w:rPr>
          <w:t xml:space="preserve">digital logic gates, </w:t>
        </w:r>
      </w:ins>
      <w:ins w:id="36" w:author="Larry Pearlstein" w:date="2015-06-26T18:39:00Z">
        <w:r w:rsidRPr="00CF076E">
          <w:rPr>
            <w:b/>
            <w:rPrChange w:id="37" w:author="Larry Pearlstein" w:date="2015-06-26T19:07:00Z">
              <w:rPr/>
            </w:rPrChange>
          </w:rPr>
          <w:t xml:space="preserve">active filters, </w:t>
        </w:r>
      </w:ins>
      <w:ins w:id="38" w:author="Larry Pearlstein" w:date="2015-06-26T18:41:00Z">
        <w:r w:rsidRPr="00CF076E">
          <w:rPr>
            <w:b/>
            <w:rPrChange w:id="39" w:author="Larry Pearlstein" w:date="2015-06-26T19:07:00Z">
              <w:rPr/>
            </w:rPrChange>
          </w:rPr>
          <w:t xml:space="preserve">switched capacitors, </w:t>
        </w:r>
      </w:ins>
      <w:ins w:id="40" w:author="Larry Pearlstein" w:date="2015-06-26T18:39:00Z">
        <w:r w:rsidRPr="00CF076E">
          <w:rPr>
            <w:b/>
            <w:rPrChange w:id="41" w:author="Larry Pearlstein" w:date="2015-06-26T19:07:00Z">
              <w:rPr/>
            </w:rPrChange>
          </w:rPr>
          <w:t>non-linear op-amp applications, and oscillators.</w:t>
        </w:r>
      </w:ins>
    </w:p>
    <w:p w:rsidR="00232BA1" w:rsidRDefault="00232BA1">
      <w:pPr>
        <w:pStyle w:val="TX"/>
        <w:tabs>
          <w:tab w:val="clear" w:pos="240"/>
        </w:tabs>
        <w:ind w:left="2340" w:hanging="180"/>
        <w:rPr>
          <w:rFonts w:ascii="Times New Roman" w:hAnsi="Times New Roman"/>
          <w:sz w:val="22"/>
          <w:szCs w:val="22"/>
        </w:rPr>
      </w:pPr>
    </w:p>
    <w:p w:rsidR="00232BA1" w:rsidRDefault="00232BA1">
      <w:pPr>
        <w:pStyle w:val="TX"/>
        <w:tabs>
          <w:tab w:val="clear" w:pos="240"/>
        </w:tabs>
        <w:ind w:left="2340" w:hanging="180"/>
        <w:rPr>
          <w:rFonts w:ascii="Times New Roman" w:hAnsi="Times New Roman"/>
          <w:sz w:val="22"/>
          <w:szCs w:val="22"/>
        </w:rPr>
      </w:pPr>
    </w:p>
    <w:p w:rsidR="00232BA1" w:rsidRDefault="00232BA1" w:rsidP="00232BA1">
      <w:pPr>
        <w:spacing w:line="264" w:lineRule="auto"/>
        <w:rPr>
          <w:b/>
          <w:sz w:val="22"/>
          <w:szCs w:val="22"/>
        </w:rPr>
      </w:pPr>
      <w:r w:rsidRPr="007871CD">
        <w:rPr>
          <w:b/>
          <w:sz w:val="22"/>
          <w:szCs w:val="22"/>
        </w:rPr>
        <w:t>Textbook:</w:t>
      </w:r>
    </w:p>
    <w:p w:rsidR="00232BA1" w:rsidRDefault="00232BA1" w:rsidP="00232BA1">
      <w:pPr>
        <w:spacing w:line="264" w:lineRule="auto"/>
        <w:rPr>
          <w:rFonts w:ascii="Cambria" w:hAnsi="Cambria"/>
        </w:rPr>
      </w:pPr>
    </w:p>
    <w:p w:rsidR="00232BA1" w:rsidRPr="00461F84" w:rsidRDefault="00232BA1" w:rsidP="00232BA1">
      <w:pPr>
        <w:spacing w:line="264" w:lineRule="auto"/>
        <w:rPr>
          <w:noProof/>
          <w:sz w:val="22"/>
        </w:rPr>
      </w:pPr>
      <w:r w:rsidRPr="008F74A1">
        <w:rPr>
          <w:noProof/>
          <w:sz w:val="22"/>
          <w:u w:val="single"/>
        </w:rPr>
        <w:t>Microelectronic Circuits</w:t>
      </w:r>
      <w:r w:rsidRPr="00461F84">
        <w:rPr>
          <w:noProof/>
          <w:sz w:val="22"/>
        </w:rPr>
        <w:t>, 6th Edition by Abel S. Sedra and Kenneth C. Smith, Wiley 2003</w:t>
      </w:r>
    </w:p>
    <w:p w:rsidR="00232BA1" w:rsidRPr="00461F84" w:rsidDel="00202430" w:rsidRDefault="00232BA1" w:rsidP="00232BA1">
      <w:pPr>
        <w:spacing w:line="264" w:lineRule="auto"/>
        <w:rPr>
          <w:del w:id="42" w:author="Larry Pearlstein" w:date="2015-06-26T18:32:00Z"/>
          <w:noProof/>
          <w:sz w:val="22"/>
        </w:rPr>
      </w:pPr>
      <w:del w:id="43" w:author="Larry Pearlstein" w:date="2015-06-26T18:32:00Z">
        <w:r w:rsidRPr="008F74A1" w:rsidDel="00202430">
          <w:rPr>
            <w:noProof/>
            <w:sz w:val="22"/>
            <w:u w:val="single"/>
          </w:rPr>
          <w:delText>Power Electronics: Converters, Application, and Design</w:delText>
        </w:r>
        <w:r w:rsidRPr="00461F84" w:rsidDel="00202430">
          <w:rPr>
            <w:noProof/>
            <w:sz w:val="22"/>
          </w:rPr>
          <w:delText xml:space="preserve"> by Ned Mohan, Wiley 1995</w:delText>
        </w:r>
      </w:del>
    </w:p>
    <w:p w:rsidR="00232BA1" w:rsidRPr="007871CD" w:rsidRDefault="00232BA1">
      <w:pPr>
        <w:rPr>
          <w:b/>
          <w:sz w:val="22"/>
          <w:szCs w:val="22"/>
        </w:rPr>
      </w:pPr>
    </w:p>
    <w:p w:rsidR="00232BA1" w:rsidRDefault="00232BA1">
      <w:pPr>
        <w:rPr>
          <w:b/>
          <w:sz w:val="22"/>
          <w:szCs w:val="22"/>
        </w:rPr>
      </w:pPr>
      <w:r w:rsidRPr="007871CD">
        <w:rPr>
          <w:b/>
          <w:sz w:val="22"/>
          <w:szCs w:val="22"/>
        </w:rPr>
        <w:t>Course Objectives:</w:t>
      </w:r>
      <w:r w:rsidRPr="007871CD">
        <w:rPr>
          <w:b/>
          <w:sz w:val="22"/>
          <w:szCs w:val="22"/>
          <w:vertAlign w:val="superscript"/>
        </w:rPr>
        <w:t>*</w:t>
      </w:r>
      <w:r>
        <w:rPr>
          <w:b/>
          <w:sz w:val="22"/>
          <w:szCs w:val="22"/>
          <w:vertAlign w:val="superscript"/>
        </w:rPr>
        <w:t xml:space="preserve">  </w:t>
      </w:r>
    </w:p>
    <w:p w:rsidR="00232BA1" w:rsidRDefault="00232BA1" w:rsidP="00232BA1">
      <w:pPr>
        <w:ind w:left="1440" w:hanging="1440"/>
        <w:rPr>
          <w:sz w:val="22"/>
          <w:szCs w:val="22"/>
        </w:rPr>
      </w:pPr>
      <w:r>
        <w:rPr>
          <w:sz w:val="22"/>
          <w:szCs w:val="22"/>
        </w:rPr>
        <w:t>Objective 1:</w:t>
      </w:r>
      <w:r>
        <w:rPr>
          <w:sz w:val="22"/>
          <w:szCs w:val="22"/>
        </w:rPr>
        <w:tab/>
        <w:t xml:space="preserve">To analyze and design IC amplifier stages using </w:t>
      </w:r>
      <w:ins w:id="44" w:author="Larry Pearlstein" w:date="2015-06-26T18:42:00Z">
        <w:r w:rsidR="004E0540">
          <w:rPr>
            <w:sz w:val="22"/>
            <w:szCs w:val="22"/>
          </w:rPr>
          <w:t>bipolar-junction transistor (</w:t>
        </w:r>
        <w:proofErr w:type="spellStart"/>
        <w:r w:rsidR="004E0540">
          <w:rPr>
            <w:sz w:val="22"/>
            <w:szCs w:val="22"/>
          </w:rPr>
          <w:t>BJT</w:t>
        </w:r>
        <w:proofErr w:type="spellEnd"/>
        <w:r w:rsidR="004E0540">
          <w:rPr>
            <w:sz w:val="22"/>
            <w:szCs w:val="22"/>
          </w:rPr>
          <w:t xml:space="preserve">) and </w:t>
        </w:r>
      </w:ins>
      <w:r>
        <w:rPr>
          <w:sz w:val="22"/>
          <w:szCs w:val="22"/>
        </w:rPr>
        <w:t>field-effect transistor (FET</w:t>
      </w:r>
      <w:r w:rsidR="00927AF1">
        <w:rPr>
          <w:sz w:val="22"/>
          <w:szCs w:val="22"/>
        </w:rPr>
        <w:t xml:space="preserve">) </w:t>
      </w:r>
      <w:del w:id="45" w:author="Larry Pearlstein" w:date="2015-06-26T18:44:00Z">
        <w:r w:rsidR="00927AF1" w:rsidDel="004E0540">
          <w:rPr>
            <w:sz w:val="22"/>
            <w:szCs w:val="22"/>
          </w:rPr>
          <w:delText>technology</w:delText>
        </w:r>
      </w:del>
      <w:ins w:id="46" w:author="Larry Pearlstein" w:date="2015-06-26T18:44:00Z">
        <w:r w:rsidR="004E0540">
          <w:rPr>
            <w:sz w:val="22"/>
            <w:szCs w:val="22"/>
          </w:rPr>
          <w:t>technolog</w:t>
        </w:r>
        <w:r w:rsidR="004E0540">
          <w:rPr>
            <w:sz w:val="22"/>
            <w:szCs w:val="22"/>
          </w:rPr>
          <w:t>ies</w:t>
        </w:r>
      </w:ins>
      <w:r w:rsidR="00927AF1">
        <w:rPr>
          <w:sz w:val="22"/>
          <w:szCs w:val="22"/>
        </w:rPr>
        <w:t>.  [</w:t>
      </w:r>
      <w:proofErr w:type="gramStart"/>
      <w:r w:rsidR="00927AF1">
        <w:rPr>
          <w:sz w:val="22"/>
          <w:szCs w:val="22"/>
        </w:rPr>
        <w:t>a</w:t>
      </w:r>
      <w:proofErr w:type="gramEnd"/>
      <w:r w:rsidR="00927AF1">
        <w:rPr>
          <w:sz w:val="22"/>
          <w:szCs w:val="22"/>
        </w:rPr>
        <w:t>, c, e, k</w:t>
      </w:r>
      <w:del w:id="47" w:author="Larry Pearlstein" w:date="2015-06-26T18:44:00Z">
        <w:r w:rsidR="00927AF1" w:rsidDel="004E0540">
          <w:rPr>
            <w:sz w:val="22"/>
            <w:szCs w:val="22"/>
          </w:rPr>
          <w:delText>, l</w:delText>
        </w:r>
      </w:del>
      <w:r>
        <w:rPr>
          <w:sz w:val="22"/>
          <w:szCs w:val="22"/>
        </w:rPr>
        <w:t>]</w:t>
      </w:r>
    </w:p>
    <w:p w:rsidR="00232BA1" w:rsidRDefault="00232BA1" w:rsidP="00232BA1">
      <w:pPr>
        <w:ind w:left="1440" w:hanging="1440"/>
        <w:rPr>
          <w:sz w:val="22"/>
          <w:szCs w:val="22"/>
        </w:rPr>
      </w:pPr>
    </w:p>
    <w:p w:rsidR="00232BA1" w:rsidRDefault="00232BA1">
      <w:pPr>
        <w:rPr>
          <w:sz w:val="22"/>
          <w:szCs w:val="22"/>
        </w:rPr>
      </w:pPr>
      <w:r>
        <w:rPr>
          <w:sz w:val="22"/>
          <w:szCs w:val="22"/>
        </w:rPr>
        <w:t>Objective 2:</w:t>
      </w:r>
      <w:r>
        <w:rPr>
          <w:sz w:val="22"/>
          <w:szCs w:val="22"/>
        </w:rPr>
        <w:tab/>
        <w:t xml:space="preserve">To analyze </w:t>
      </w:r>
      <w:del w:id="48" w:author="Larry Pearlstein" w:date="2015-06-26T19:08:00Z">
        <w:r w:rsidDel="00CF076E">
          <w:rPr>
            <w:sz w:val="22"/>
            <w:szCs w:val="22"/>
          </w:rPr>
          <w:delText>and design various basic power electronic converters</w:delText>
        </w:r>
      </w:del>
      <w:ins w:id="49" w:author="Larry Pearlstein" w:date="2015-06-26T19:08:00Z">
        <w:r w:rsidR="00CF076E">
          <w:rPr>
            <w:sz w:val="22"/>
            <w:szCs w:val="22"/>
          </w:rPr>
          <w:t>the frequency response of transistor amplifiers</w:t>
        </w:r>
      </w:ins>
      <w:r>
        <w:rPr>
          <w:sz w:val="22"/>
          <w:szCs w:val="22"/>
        </w:rPr>
        <w:t>. [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>, e]</w:t>
      </w:r>
    </w:p>
    <w:p w:rsidR="00232BA1" w:rsidRDefault="00232BA1">
      <w:pPr>
        <w:rPr>
          <w:sz w:val="22"/>
          <w:szCs w:val="22"/>
        </w:rPr>
      </w:pPr>
    </w:p>
    <w:p w:rsidR="00232BA1" w:rsidRDefault="00232BA1">
      <w:pPr>
        <w:rPr>
          <w:ins w:id="50" w:author="Larry Pearlstein" w:date="2015-06-26T19:09:00Z"/>
          <w:sz w:val="22"/>
          <w:szCs w:val="22"/>
        </w:rPr>
      </w:pPr>
      <w:r>
        <w:rPr>
          <w:sz w:val="22"/>
          <w:szCs w:val="22"/>
        </w:rPr>
        <w:t>Objective 3:</w:t>
      </w:r>
      <w:r>
        <w:rPr>
          <w:sz w:val="22"/>
          <w:szCs w:val="22"/>
        </w:rPr>
        <w:tab/>
        <w:t xml:space="preserve">To </w:t>
      </w:r>
      <w:del w:id="51" w:author="Larry Pearlstein" w:date="2015-06-26T19:14:00Z">
        <w:r w:rsidDel="00CF076E">
          <w:rPr>
            <w:sz w:val="22"/>
            <w:szCs w:val="22"/>
          </w:rPr>
          <w:delText>examine the practical application of amplifiers and power electronics</w:delText>
        </w:r>
      </w:del>
      <w:ins w:id="52" w:author="Larry Pearlstein" w:date="2015-06-26T19:16:00Z">
        <w:r w:rsidR="00CF076E">
          <w:rPr>
            <w:sz w:val="22"/>
            <w:szCs w:val="22"/>
          </w:rPr>
          <w:t xml:space="preserve">analyze </w:t>
        </w:r>
      </w:ins>
      <w:ins w:id="53" w:author="Larry Pearlstein" w:date="2015-06-26T19:15:00Z">
        <w:r w:rsidR="00CF076E">
          <w:rPr>
            <w:sz w:val="22"/>
            <w:szCs w:val="22"/>
          </w:rPr>
          <w:t>linear and non-linear op-amp circuits</w:t>
        </w:r>
      </w:ins>
      <w:r>
        <w:rPr>
          <w:sz w:val="22"/>
          <w:szCs w:val="22"/>
        </w:rPr>
        <w:t>. [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>, e, k]</w:t>
      </w:r>
    </w:p>
    <w:p w:rsidR="00CF076E" w:rsidRDefault="00CF076E">
      <w:pPr>
        <w:rPr>
          <w:ins w:id="54" w:author="Larry Pearlstein" w:date="2015-06-26T19:09:00Z"/>
          <w:sz w:val="22"/>
          <w:szCs w:val="22"/>
        </w:rPr>
      </w:pPr>
    </w:p>
    <w:p w:rsidR="00CF076E" w:rsidRDefault="00CF076E">
      <w:pPr>
        <w:rPr>
          <w:sz w:val="22"/>
          <w:szCs w:val="22"/>
        </w:rPr>
      </w:pPr>
      <w:ins w:id="55" w:author="Larry Pearlstein" w:date="2015-06-26T19:09:00Z">
        <w:r>
          <w:rPr>
            <w:sz w:val="22"/>
            <w:szCs w:val="22"/>
          </w:rPr>
          <w:t>Objective 4:</w:t>
        </w:r>
        <w:r>
          <w:rPr>
            <w:sz w:val="22"/>
            <w:szCs w:val="22"/>
          </w:rPr>
          <w:tab/>
          <w:t xml:space="preserve">To design digital logic gates using </w:t>
        </w:r>
      </w:ins>
      <w:ins w:id="56" w:author="Larry Pearlstein" w:date="2015-06-26T19:10:00Z">
        <w:r>
          <w:rPr>
            <w:sz w:val="22"/>
            <w:szCs w:val="22"/>
          </w:rPr>
          <w:t>CMOS technology</w:t>
        </w:r>
      </w:ins>
      <w:ins w:id="57" w:author="Larry Pearlstein" w:date="2015-06-26T19:12:00Z">
        <w:r>
          <w:rPr>
            <w:sz w:val="22"/>
            <w:szCs w:val="22"/>
          </w:rPr>
          <w:t>.</w:t>
        </w:r>
      </w:ins>
      <w:ins w:id="58" w:author="Larry Pearlstein" w:date="2015-06-26T19:14:00Z">
        <w:r>
          <w:rPr>
            <w:sz w:val="22"/>
            <w:szCs w:val="22"/>
          </w:rPr>
          <w:t xml:space="preserve"> [</w:t>
        </w:r>
        <w:proofErr w:type="gramStart"/>
        <w:r>
          <w:rPr>
            <w:sz w:val="22"/>
            <w:szCs w:val="22"/>
          </w:rPr>
          <w:t>a</w:t>
        </w:r>
        <w:proofErr w:type="gramEnd"/>
        <w:r>
          <w:rPr>
            <w:sz w:val="22"/>
            <w:szCs w:val="22"/>
          </w:rPr>
          <w:t>, e, k]</w:t>
        </w:r>
      </w:ins>
    </w:p>
    <w:p w:rsidR="00232BA1" w:rsidRPr="007871CD" w:rsidRDefault="00232BA1">
      <w:pPr>
        <w:ind w:left="1080" w:hanging="1080"/>
        <w:rPr>
          <w:b/>
          <w:sz w:val="22"/>
          <w:szCs w:val="22"/>
        </w:rPr>
      </w:pPr>
    </w:p>
    <w:p w:rsidR="00232BA1" w:rsidRDefault="00232BA1">
      <w:pPr>
        <w:ind w:left="1080" w:hanging="1080"/>
        <w:rPr>
          <w:b/>
          <w:sz w:val="22"/>
          <w:szCs w:val="22"/>
        </w:rPr>
      </w:pPr>
      <w:r w:rsidRPr="007871CD">
        <w:rPr>
          <w:b/>
          <w:sz w:val="22"/>
          <w:szCs w:val="22"/>
        </w:rPr>
        <w:t>Topics Covered:</w:t>
      </w:r>
    </w:p>
    <w:p w:rsidR="00232BA1" w:rsidRDefault="00232BA1" w:rsidP="00232BA1">
      <w:pPr>
        <w:numPr>
          <w:ilvl w:val="0"/>
          <w:numId w:val="8"/>
        </w:numPr>
        <w:spacing w:line="264" w:lineRule="auto"/>
        <w:rPr>
          <w:sz w:val="22"/>
          <w:szCs w:val="22"/>
        </w:rPr>
      </w:pPr>
      <w:r w:rsidRPr="00F213B1">
        <w:rPr>
          <w:sz w:val="22"/>
          <w:szCs w:val="22"/>
        </w:rPr>
        <w:t>Review of Electronics I</w:t>
      </w:r>
    </w:p>
    <w:p w:rsidR="00232BA1" w:rsidDel="009E0065" w:rsidRDefault="00232BA1" w:rsidP="00232BA1">
      <w:pPr>
        <w:numPr>
          <w:ilvl w:val="0"/>
          <w:numId w:val="8"/>
        </w:numPr>
        <w:spacing w:line="264" w:lineRule="auto"/>
        <w:rPr>
          <w:del w:id="59" w:author="Larry Pearlstein" w:date="2015-06-26T18:49:00Z"/>
          <w:sz w:val="22"/>
          <w:szCs w:val="22"/>
        </w:rPr>
      </w:pPr>
      <w:del w:id="60" w:author="Larry Pearlstein" w:date="2015-06-26T18:49:00Z">
        <w:r w:rsidDel="009E0065">
          <w:rPr>
            <w:sz w:val="22"/>
            <w:szCs w:val="22"/>
          </w:rPr>
          <w:delText>Design of IC Amplifier Stages</w:delText>
        </w:r>
      </w:del>
    </w:p>
    <w:p w:rsidR="00232BA1" w:rsidRPr="00F213B1" w:rsidDel="009E0065" w:rsidRDefault="00232BA1" w:rsidP="00232BA1">
      <w:pPr>
        <w:numPr>
          <w:ilvl w:val="1"/>
          <w:numId w:val="8"/>
        </w:numPr>
        <w:spacing w:line="264" w:lineRule="auto"/>
        <w:rPr>
          <w:del w:id="61" w:author="Larry Pearlstein" w:date="2015-06-26T18:49:00Z"/>
          <w:sz w:val="22"/>
          <w:szCs w:val="22"/>
        </w:rPr>
      </w:pPr>
      <w:del w:id="62" w:author="Larry Pearlstein" w:date="2015-06-26T18:49:00Z">
        <w:r w:rsidDel="009E0065">
          <w:rPr>
            <w:sz w:val="22"/>
            <w:szCs w:val="22"/>
          </w:rPr>
          <w:delText>Transistor-Level Design</w:delText>
        </w:r>
      </w:del>
    </w:p>
    <w:p w:rsidR="00232BA1" w:rsidRPr="00F213B1" w:rsidDel="009E0065" w:rsidRDefault="00232BA1" w:rsidP="00232BA1">
      <w:pPr>
        <w:numPr>
          <w:ilvl w:val="0"/>
          <w:numId w:val="8"/>
        </w:numPr>
        <w:spacing w:line="264" w:lineRule="auto"/>
        <w:rPr>
          <w:del w:id="63" w:author="Larry Pearlstein" w:date="2015-06-26T18:49:00Z"/>
          <w:sz w:val="22"/>
          <w:szCs w:val="22"/>
        </w:rPr>
      </w:pPr>
      <w:del w:id="64" w:author="Larry Pearlstein" w:date="2015-06-26T18:49:00Z">
        <w:r w:rsidRPr="00F213B1" w:rsidDel="009E0065">
          <w:rPr>
            <w:sz w:val="22"/>
            <w:szCs w:val="22"/>
          </w:rPr>
          <w:delText>Basics of Power Electronics</w:delText>
        </w:r>
      </w:del>
    </w:p>
    <w:p w:rsidR="00232BA1" w:rsidRPr="00F213B1" w:rsidDel="009E0065" w:rsidRDefault="00232BA1" w:rsidP="00232BA1">
      <w:pPr>
        <w:numPr>
          <w:ilvl w:val="0"/>
          <w:numId w:val="8"/>
        </w:numPr>
        <w:spacing w:line="264" w:lineRule="auto"/>
        <w:rPr>
          <w:del w:id="65" w:author="Larry Pearlstein" w:date="2015-06-26T18:49:00Z"/>
          <w:sz w:val="22"/>
          <w:szCs w:val="22"/>
        </w:rPr>
      </w:pPr>
      <w:del w:id="66" w:author="Larry Pearlstein" w:date="2015-06-26T18:49:00Z">
        <w:r w:rsidRPr="00F213B1" w:rsidDel="009E0065">
          <w:rPr>
            <w:sz w:val="22"/>
            <w:szCs w:val="22"/>
          </w:rPr>
          <w:delText>Rectifiers</w:delText>
        </w:r>
      </w:del>
    </w:p>
    <w:p w:rsidR="00232BA1" w:rsidRPr="00F213B1" w:rsidDel="009E0065" w:rsidRDefault="00232BA1" w:rsidP="00232BA1">
      <w:pPr>
        <w:numPr>
          <w:ilvl w:val="1"/>
          <w:numId w:val="8"/>
        </w:numPr>
        <w:spacing w:line="264" w:lineRule="auto"/>
        <w:rPr>
          <w:del w:id="67" w:author="Larry Pearlstein" w:date="2015-06-26T18:49:00Z"/>
          <w:sz w:val="22"/>
          <w:szCs w:val="22"/>
        </w:rPr>
      </w:pPr>
      <w:del w:id="68" w:author="Larry Pearlstein" w:date="2015-06-26T18:49:00Z">
        <w:r w:rsidRPr="00F213B1" w:rsidDel="009E0065">
          <w:rPr>
            <w:sz w:val="22"/>
            <w:szCs w:val="22"/>
          </w:rPr>
          <w:delText>Basic DC Power Supply</w:delText>
        </w:r>
      </w:del>
    </w:p>
    <w:p w:rsidR="00232BA1" w:rsidRPr="00F213B1" w:rsidDel="009E0065" w:rsidRDefault="00232BA1" w:rsidP="00232BA1">
      <w:pPr>
        <w:numPr>
          <w:ilvl w:val="0"/>
          <w:numId w:val="8"/>
        </w:numPr>
        <w:spacing w:line="264" w:lineRule="auto"/>
        <w:rPr>
          <w:del w:id="69" w:author="Larry Pearlstein" w:date="2015-06-26T18:49:00Z"/>
          <w:sz w:val="22"/>
          <w:szCs w:val="22"/>
        </w:rPr>
      </w:pPr>
      <w:del w:id="70" w:author="Larry Pearlstein" w:date="2015-06-26T18:49:00Z">
        <w:r w:rsidRPr="00F213B1" w:rsidDel="009E0065">
          <w:rPr>
            <w:sz w:val="22"/>
            <w:szCs w:val="22"/>
          </w:rPr>
          <w:delText>AC-DC Converters</w:delText>
        </w:r>
      </w:del>
    </w:p>
    <w:p w:rsidR="00232BA1" w:rsidRPr="00F213B1" w:rsidDel="009E0065" w:rsidRDefault="00232BA1" w:rsidP="00232BA1">
      <w:pPr>
        <w:numPr>
          <w:ilvl w:val="1"/>
          <w:numId w:val="8"/>
        </w:numPr>
        <w:spacing w:line="264" w:lineRule="auto"/>
        <w:rPr>
          <w:del w:id="71" w:author="Larry Pearlstein" w:date="2015-06-26T18:49:00Z"/>
          <w:sz w:val="22"/>
          <w:szCs w:val="22"/>
        </w:rPr>
      </w:pPr>
      <w:del w:id="72" w:author="Larry Pearlstein" w:date="2015-06-26T18:49:00Z">
        <w:r w:rsidRPr="00F213B1" w:rsidDel="009E0065">
          <w:rPr>
            <w:sz w:val="22"/>
            <w:szCs w:val="22"/>
          </w:rPr>
          <w:delText>Firing Angle and Voltage Regulation</w:delText>
        </w:r>
      </w:del>
    </w:p>
    <w:p w:rsidR="00232BA1" w:rsidRPr="00F213B1" w:rsidDel="009E0065" w:rsidRDefault="00232BA1" w:rsidP="00232BA1">
      <w:pPr>
        <w:numPr>
          <w:ilvl w:val="0"/>
          <w:numId w:val="8"/>
        </w:numPr>
        <w:spacing w:line="264" w:lineRule="auto"/>
        <w:rPr>
          <w:del w:id="73" w:author="Larry Pearlstein" w:date="2015-06-26T18:49:00Z"/>
          <w:sz w:val="22"/>
          <w:szCs w:val="22"/>
        </w:rPr>
      </w:pPr>
      <w:del w:id="74" w:author="Larry Pearlstein" w:date="2015-06-26T18:49:00Z">
        <w:r w:rsidRPr="00F213B1" w:rsidDel="009E0065">
          <w:rPr>
            <w:sz w:val="22"/>
            <w:szCs w:val="22"/>
          </w:rPr>
          <w:delText>DC-DC Converters</w:delText>
        </w:r>
      </w:del>
    </w:p>
    <w:p w:rsidR="00232BA1" w:rsidRPr="00F213B1" w:rsidDel="009E0065" w:rsidRDefault="00232BA1" w:rsidP="00232BA1">
      <w:pPr>
        <w:numPr>
          <w:ilvl w:val="1"/>
          <w:numId w:val="8"/>
        </w:numPr>
        <w:spacing w:line="264" w:lineRule="auto"/>
        <w:rPr>
          <w:del w:id="75" w:author="Larry Pearlstein" w:date="2015-06-26T18:49:00Z"/>
          <w:sz w:val="22"/>
          <w:szCs w:val="22"/>
        </w:rPr>
      </w:pPr>
      <w:del w:id="76" w:author="Larry Pearlstein" w:date="2015-06-26T18:49:00Z">
        <w:r w:rsidRPr="00F213B1" w:rsidDel="009E0065">
          <w:rPr>
            <w:sz w:val="22"/>
            <w:szCs w:val="22"/>
          </w:rPr>
          <w:delText>Buck, Boost, Buck-Boost, Cuk, H-Bridge</w:delText>
        </w:r>
      </w:del>
    </w:p>
    <w:p w:rsidR="00232BA1" w:rsidRPr="00F213B1" w:rsidDel="009E0065" w:rsidRDefault="00232BA1" w:rsidP="00232BA1">
      <w:pPr>
        <w:numPr>
          <w:ilvl w:val="0"/>
          <w:numId w:val="8"/>
        </w:numPr>
        <w:spacing w:line="264" w:lineRule="auto"/>
        <w:rPr>
          <w:del w:id="77" w:author="Larry Pearlstein" w:date="2015-06-26T18:49:00Z"/>
          <w:sz w:val="22"/>
          <w:szCs w:val="22"/>
        </w:rPr>
      </w:pPr>
      <w:del w:id="78" w:author="Larry Pearlstein" w:date="2015-06-26T18:49:00Z">
        <w:r w:rsidRPr="00F213B1" w:rsidDel="009E0065">
          <w:rPr>
            <w:sz w:val="22"/>
            <w:szCs w:val="22"/>
          </w:rPr>
          <w:delText>Inverters</w:delText>
        </w:r>
      </w:del>
    </w:p>
    <w:p w:rsidR="00232BA1" w:rsidRPr="00F213B1" w:rsidDel="009E0065" w:rsidRDefault="00232BA1" w:rsidP="00232BA1">
      <w:pPr>
        <w:numPr>
          <w:ilvl w:val="1"/>
          <w:numId w:val="8"/>
        </w:numPr>
        <w:spacing w:line="264" w:lineRule="auto"/>
        <w:rPr>
          <w:del w:id="79" w:author="Larry Pearlstein" w:date="2015-06-26T18:49:00Z"/>
          <w:sz w:val="22"/>
          <w:szCs w:val="22"/>
        </w:rPr>
      </w:pPr>
      <w:del w:id="80" w:author="Larry Pearlstein" w:date="2015-06-26T18:49:00Z">
        <w:r w:rsidRPr="00F213B1" w:rsidDel="009E0065">
          <w:rPr>
            <w:sz w:val="22"/>
            <w:szCs w:val="22"/>
          </w:rPr>
          <w:delText>H-Bridge</w:delText>
        </w:r>
      </w:del>
    </w:p>
    <w:p w:rsidR="00232BA1" w:rsidRPr="00F213B1" w:rsidDel="009E0065" w:rsidRDefault="00232BA1" w:rsidP="00232BA1">
      <w:pPr>
        <w:numPr>
          <w:ilvl w:val="1"/>
          <w:numId w:val="8"/>
        </w:numPr>
        <w:spacing w:line="264" w:lineRule="auto"/>
        <w:rPr>
          <w:del w:id="81" w:author="Larry Pearlstein" w:date="2015-06-26T18:49:00Z"/>
          <w:sz w:val="22"/>
          <w:szCs w:val="22"/>
        </w:rPr>
      </w:pPr>
      <w:del w:id="82" w:author="Larry Pearlstein" w:date="2015-06-26T18:49:00Z">
        <w:r w:rsidRPr="00F213B1" w:rsidDel="009E0065">
          <w:rPr>
            <w:sz w:val="22"/>
            <w:szCs w:val="22"/>
          </w:rPr>
          <w:delText>Control via Pulse Width Modulation</w:delText>
        </w:r>
      </w:del>
    </w:p>
    <w:p w:rsidR="00232BA1" w:rsidRPr="00F213B1" w:rsidDel="009E0065" w:rsidRDefault="00232BA1" w:rsidP="00232BA1">
      <w:pPr>
        <w:numPr>
          <w:ilvl w:val="1"/>
          <w:numId w:val="8"/>
        </w:numPr>
        <w:spacing w:line="264" w:lineRule="auto"/>
        <w:rPr>
          <w:del w:id="83" w:author="Larry Pearlstein" w:date="2015-06-26T18:49:00Z"/>
          <w:sz w:val="22"/>
          <w:szCs w:val="22"/>
        </w:rPr>
      </w:pPr>
      <w:del w:id="84" w:author="Larry Pearlstein" w:date="2015-06-26T18:49:00Z">
        <w:r w:rsidRPr="00F213B1" w:rsidDel="009E0065">
          <w:rPr>
            <w:sz w:val="22"/>
            <w:szCs w:val="22"/>
          </w:rPr>
          <w:delText>Basic Motor Control Concepts</w:delText>
        </w:r>
      </w:del>
    </w:p>
    <w:p w:rsidR="00232BA1" w:rsidRPr="00F213B1" w:rsidDel="009E0065" w:rsidRDefault="00232BA1" w:rsidP="00232BA1">
      <w:pPr>
        <w:numPr>
          <w:ilvl w:val="0"/>
          <w:numId w:val="8"/>
        </w:numPr>
        <w:spacing w:line="264" w:lineRule="auto"/>
        <w:rPr>
          <w:del w:id="85" w:author="Larry Pearlstein" w:date="2015-06-26T18:49:00Z"/>
          <w:sz w:val="22"/>
          <w:szCs w:val="22"/>
        </w:rPr>
      </w:pPr>
      <w:del w:id="86" w:author="Larry Pearlstein" w:date="2015-06-26T18:49:00Z">
        <w:r w:rsidRPr="00F213B1" w:rsidDel="009E0065">
          <w:rPr>
            <w:sz w:val="22"/>
            <w:szCs w:val="22"/>
          </w:rPr>
          <w:delText>Research and Advanced Topics</w:delText>
        </w:r>
      </w:del>
    </w:p>
    <w:p w:rsidR="00232BA1" w:rsidRDefault="00232BA1" w:rsidP="009E0065">
      <w:pPr>
        <w:numPr>
          <w:ilvl w:val="0"/>
          <w:numId w:val="8"/>
        </w:numPr>
        <w:spacing w:line="264" w:lineRule="auto"/>
        <w:rPr>
          <w:ins w:id="87" w:author="Larry Pearlstein" w:date="2015-06-26T18:50:00Z"/>
          <w:sz w:val="22"/>
          <w:szCs w:val="22"/>
        </w:rPr>
        <w:pPrChange w:id="88" w:author="Larry Pearlstein" w:date="2015-06-26T18:49:00Z">
          <w:pPr>
            <w:numPr>
              <w:ilvl w:val="1"/>
              <w:numId w:val="8"/>
            </w:numPr>
            <w:spacing w:line="264" w:lineRule="auto"/>
            <w:ind w:left="1440" w:hanging="360"/>
          </w:pPr>
        </w:pPrChange>
      </w:pPr>
      <w:del w:id="89" w:author="Larry Pearlstein" w:date="2015-06-26T18:49:00Z">
        <w:r w:rsidRPr="00F213B1" w:rsidDel="009E0065">
          <w:rPr>
            <w:sz w:val="22"/>
            <w:szCs w:val="22"/>
          </w:rPr>
          <w:delText>Harmonic Cancellation</w:delText>
        </w:r>
      </w:del>
      <w:ins w:id="90" w:author="Larry Pearlstein" w:date="2015-06-26T18:49:00Z">
        <w:r w:rsidR="009E0065">
          <w:rPr>
            <w:sz w:val="22"/>
            <w:szCs w:val="22"/>
          </w:rPr>
          <w:t>A</w:t>
        </w:r>
      </w:ins>
      <w:ins w:id="91" w:author="Larry Pearlstein" w:date="2015-06-26T18:50:00Z">
        <w:r w:rsidR="009E0065">
          <w:rPr>
            <w:sz w:val="22"/>
            <w:szCs w:val="22"/>
          </w:rPr>
          <w:t>nalysis of the basic gain cell</w:t>
        </w:r>
      </w:ins>
    </w:p>
    <w:p w:rsidR="009E0065" w:rsidRDefault="009E0065" w:rsidP="009E0065">
      <w:pPr>
        <w:numPr>
          <w:ilvl w:val="0"/>
          <w:numId w:val="8"/>
        </w:numPr>
        <w:spacing w:line="264" w:lineRule="auto"/>
        <w:rPr>
          <w:ins w:id="92" w:author="Larry Pearlstein" w:date="2015-06-26T18:50:00Z"/>
          <w:sz w:val="22"/>
          <w:szCs w:val="22"/>
        </w:rPr>
        <w:pPrChange w:id="93" w:author="Larry Pearlstein" w:date="2015-06-26T18:49:00Z">
          <w:pPr>
            <w:numPr>
              <w:ilvl w:val="1"/>
              <w:numId w:val="8"/>
            </w:numPr>
            <w:spacing w:line="264" w:lineRule="auto"/>
            <w:ind w:left="1440" w:hanging="360"/>
          </w:pPr>
        </w:pPrChange>
      </w:pPr>
      <w:ins w:id="94" w:author="Larry Pearlstein" w:date="2015-06-26T18:50:00Z">
        <w:r>
          <w:rPr>
            <w:sz w:val="22"/>
            <w:szCs w:val="22"/>
          </w:rPr>
          <w:t>Cascode amplifiers</w:t>
        </w:r>
      </w:ins>
    </w:p>
    <w:p w:rsidR="009E0065" w:rsidRDefault="009E0065" w:rsidP="009E0065">
      <w:pPr>
        <w:numPr>
          <w:ilvl w:val="0"/>
          <w:numId w:val="8"/>
        </w:numPr>
        <w:spacing w:line="264" w:lineRule="auto"/>
        <w:rPr>
          <w:ins w:id="95" w:author="Larry Pearlstein" w:date="2015-06-26T18:50:00Z"/>
          <w:sz w:val="22"/>
          <w:szCs w:val="22"/>
        </w:rPr>
        <w:pPrChange w:id="96" w:author="Larry Pearlstein" w:date="2015-06-26T18:49:00Z">
          <w:pPr>
            <w:numPr>
              <w:ilvl w:val="1"/>
              <w:numId w:val="8"/>
            </w:numPr>
            <w:spacing w:line="264" w:lineRule="auto"/>
            <w:ind w:left="1440" w:hanging="360"/>
          </w:pPr>
        </w:pPrChange>
      </w:pPr>
      <w:ins w:id="97" w:author="Larry Pearlstein" w:date="2015-06-26T18:50:00Z">
        <w:r>
          <w:rPr>
            <w:sz w:val="22"/>
            <w:szCs w:val="22"/>
          </w:rPr>
          <w:t>Current sources and current mirrors</w:t>
        </w:r>
      </w:ins>
    </w:p>
    <w:p w:rsidR="009E0065" w:rsidRDefault="009E0065" w:rsidP="009E0065">
      <w:pPr>
        <w:numPr>
          <w:ilvl w:val="0"/>
          <w:numId w:val="8"/>
        </w:numPr>
        <w:spacing w:line="264" w:lineRule="auto"/>
        <w:rPr>
          <w:ins w:id="98" w:author="Larry Pearlstein" w:date="2015-06-26T18:50:00Z"/>
          <w:sz w:val="22"/>
          <w:szCs w:val="22"/>
        </w:rPr>
        <w:pPrChange w:id="99" w:author="Larry Pearlstein" w:date="2015-06-26T18:49:00Z">
          <w:pPr>
            <w:numPr>
              <w:ilvl w:val="1"/>
              <w:numId w:val="8"/>
            </w:numPr>
            <w:spacing w:line="264" w:lineRule="auto"/>
            <w:ind w:left="1440" w:hanging="360"/>
          </w:pPr>
        </w:pPrChange>
      </w:pPr>
      <w:ins w:id="100" w:author="Larry Pearlstein" w:date="2015-06-26T18:50:00Z">
        <w:r>
          <w:rPr>
            <w:sz w:val="22"/>
            <w:szCs w:val="22"/>
          </w:rPr>
          <w:t xml:space="preserve">Differential </w:t>
        </w:r>
      </w:ins>
      <w:ins w:id="101" w:author="Larry Pearlstein" w:date="2015-06-26T18:51:00Z">
        <w:r>
          <w:rPr>
            <w:sz w:val="22"/>
            <w:szCs w:val="22"/>
          </w:rPr>
          <w:t>amplifiers</w:t>
        </w:r>
      </w:ins>
    </w:p>
    <w:p w:rsidR="009E0065" w:rsidRDefault="009E0065" w:rsidP="009E0065">
      <w:pPr>
        <w:numPr>
          <w:ilvl w:val="0"/>
          <w:numId w:val="8"/>
        </w:numPr>
        <w:spacing w:line="264" w:lineRule="auto"/>
        <w:rPr>
          <w:ins w:id="102" w:author="Larry Pearlstein" w:date="2015-06-26T18:51:00Z"/>
          <w:sz w:val="22"/>
          <w:szCs w:val="22"/>
        </w:rPr>
        <w:pPrChange w:id="103" w:author="Larry Pearlstein" w:date="2015-06-26T18:49:00Z">
          <w:pPr>
            <w:numPr>
              <w:ilvl w:val="1"/>
              <w:numId w:val="8"/>
            </w:numPr>
            <w:spacing w:line="264" w:lineRule="auto"/>
            <w:ind w:left="1440" w:hanging="360"/>
          </w:pPr>
        </w:pPrChange>
      </w:pPr>
      <w:ins w:id="104" w:author="Larry Pearlstein" w:date="2015-06-26T18:51:00Z">
        <w:r>
          <w:rPr>
            <w:sz w:val="22"/>
            <w:szCs w:val="22"/>
          </w:rPr>
          <w:t>Frequency response of transistor amplifiers</w:t>
        </w:r>
      </w:ins>
    </w:p>
    <w:p w:rsidR="009E0065" w:rsidRDefault="009E0065" w:rsidP="009E0065">
      <w:pPr>
        <w:numPr>
          <w:ilvl w:val="0"/>
          <w:numId w:val="8"/>
        </w:numPr>
        <w:spacing w:line="264" w:lineRule="auto"/>
        <w:rPr>
          <w:ins w:id="105" w:author="Larry Pearlstein" w:date="2015-06-26T18:51:00Z"/>
          <w:sz w:val="22"/>
          <w:szCs w:val="22"/>
        </w:rPr>
        <w:pPrChange w:id="106" w:author="Larry Pearlstein" w:date="2015-06-26T18:49:00Z">
          <w:pPr>
            <w:numPr>
              <w:ilvl w:val="1"/>
              <w:numId w:val="8"/>
            </w:numPr>
            <w:spacing w:line="264" w:lineRule="auto"/>
            <w:ind w:left="1440" w:hanging="360"/>
          </w:pPr>
        </w:pPrChange>
      </w:pPr>
      <w:proofErr w:type="spellStart"/>
      <w:ins w:id="107" w:author="Larry Pearlstein" w:date="2015-06-26T18:51:00Z">
        <w:r>
          <w:rPr>
            <w:sz w:val="22"/>
            <w:szCs w:val="22"/>
          </w:rPr>
          <w:t>BJT</w:t>
        </w:r>
        <w:proofErr w:type="spellEnd"/>
        <w:r>
          <w:rPr>
            <w:sz w:val="22"/>
            <w:szCs w:val="22"/>
          </w:rPr>
          <w:t xml:space="preserve"> power amplifiers</w:t>
        </w:r>
      </w:ins>
    </w:p>
    <w:p w:rsidR="009E0065" w:rsidRDefault="009E0065" w:rsidP="009E0065">
      <w:pPr>
        <w:numPr>
          <w:ilvl w:val="0"/>
          <w:numId w:val="8"/>
        </w:numPr>
        <w:spacing w:line="264" w:lineRule="auto"/>
        <w:rPr>
          <w:ins w:id="108" w:author="Larry Pearlstein" w:date="2015-06-26T18:52:00Z"/>
          <w:sz w:val="22"/>
          <w:szCs w:val="22"/>
        </w:rPr>
        <w:pPrChange w:id="109" w:author="Larry Pearlstein" w:date="2015-06-26T18:49:00Z">
          <w:pPr>
            <w:numPr>
              <w:ilvl w:val="1"/>
              <w:numId w:val="8"/>
            </w:numPr>
            <w:spacing w:line="264" w:lineRule="auto"/>
            <w:ind w:left="1440" w:hanging="360"/>
          </w:pPr>
        </w:pPrChange>
      </w:pPr>
      <w:ins w:id="110" w:author="Larry Pearlstein" w:date="2015-06-26T18:52:00Z">
        <w:r>
          <w:rPr>
            <w:sz w:val="22"/>
            <w:szCs w:val="22"/>
          </w:rPr>
          <w:t>CMOS digital logic</w:t>
        </w:r>
      </w:ins>
    </w:p>
    <w:p w:rsidR="009E0065" w:rsidRDefault="009E0065" w:rsidP="009E0065">
      <w:pPr>
        <w:numPr>
          <w:ilvl w:val="0"/>
          <w:numId w:val="8"/>
        </w:numPr>
        <w:spacing w:line="264" w:lineRule="auto"/>
        <w:rPr>
          <w:ins w:id="111" w:author="Larry Pearlstein" w:date="2015-06-26T18:52:00Z"/>
          <w:sz w:val="22"/>
          <w:szCs w:val="22"/>
        </w:rPr>
        <w:pPrChange w:id="112" w:author="Larry Pearlstein" w:date="2015-06-26T18:49:00Z">
          <w:pPr>
            <w:numPr>
              <w:ilvl w:val="1"/>
              <w:numId w:val="8"/>
            </w:numPr>
            <w:spacing w:line="264" w:lineRule="auto"/>
            <w:ind w:left="1440" w:hanging="360"/>
          </w:pPr>
        </w:pPrChange>
      </w:pPr>
      <w:ins w:id="113" w:author="Larry Pearlstein" w:date="2015-06-26T18:52:00Z">
        <w:r>
          <w:rPr>
            <w:sz w:val="22"/>
            <w:szCs w:val="22"/>
          </w:rPr>
          <w:t>Active filters</w:t>
        </w:r>
      </w:ins>
    </w:p>
    <w:p w:rsidR="009E0065" w:rsidRDefault="009E0065" w:rsidP="009E0065">
      <w:pPr>
        <w:numPr>
          <w:ilvl w:val="0"/>
          <w:numId w:val="8"/>
        </w:numPr>
        <w:spacing w:line="264" w:lineRule="auto"/>
        <w:rPr>
          <w:ins w:id="114" w:author="Larry Pearlstein" w:date="2015-06-26T18:52:00Z"/>
          <w:sz w:val="22"/>
          <w:szCs w:val="22"/>
        </w:rPr>
        <w:pPrChange w:id="115" w:author="Larry Pearlstein" w:date="2015-06-26T18:49:00Z">
          <w:pPr>
            <w:numPr>
              <w:ilvl w:val="1"/>
              <w:numId w:val="8"/>
            </w:numPr>
            <w:spacing w:line="264" w:lineRule="auto"/>
            <w:ind w:left="1440" w:hanging="360"/>
          </w:pPr>
        </w:pPrChange>
      </w:pPr>
      <w:ins w:id="116" w:author="Larry Pearlstein" w:date="2015-06-26T18:52:00Z">
        <w:r>
          <w:rPr>
            <w:sz w:val="22"/>
            <w:szCs w:val="22"/>
          </w:rPr>
          <w:t>Switched capacitors</w:t>
        </w:r>
      </w:ins>
    </w:p>
    <w:p w:rsidR="009E0065" w:rsidRDefault="009E0065" w:rsidP="009E0065">
      <w:pPr>
        <w:numPr>
          <w:ilvl w:val="0"/>
          <w:numId w:val="8"/>
        </w:numPr>
        <w:spacing w:line="264" w:lineRule="auto"/>
        <w:rPr>
          <w:ins w:id="117" w:author="Larry Pearlstein" w:date="2015-06-26T18:55:00Z"/>
          <w:sz w:val="22"/>
          <w:szCs w:val="22"/>
        </w:rPr>
        <w:pPrChange w:id="118" w:author="Larry Pearlstein" w:date="2015-06-26T18:49:00Z">
          <w:pPr>
            <w:numPr>
              <w:ilvl w:val="1"/>
              <w:numId w:val="8"/>
            </w:numPr>
            <w:spacing w:line="264" w:lineRule="auto"/>
            <w:ind w:left="1440" w:hanging="360"/>
          </w:pPr>
        </w:pPrChange>
      </w:pPr>
      <w:ins w:id="119" w:author="Larry Pearlstein" w:date="2015-06-26T18:55:00Z">
        <w:r>
          <w:rPr>
            <w:sz w:val="22"/>
            <w:szCs w:val="22"/>
          </w:rPr>
          <w:t>Non-linear op-amp circuits</w:t>
        </w:r>
      </w:ins>
    </w:p>
    <w:p w:rsidR="009E0065" w:rsidRPr="00F213B1" w:rsidRDefault="00C031BA" w:rsidP="009E0065">
      <w:pPr>
        <w:numPr>
          <w:ilvl w:val="0"/>
          <w:numId w:val="8"/>
        </w:numPr>
        <w:spacing w:line="264" w:lineRule="auto"/>
        <w:rPr>
          <w:sz w:val="22"/>
          <w:szCs w:val="22"/>
        </w:rPr>
        <w:pPrChange w:id="120" w:author="Larry Pearlstein" w:date="2015-06-26T18:49:00Z">
          <w:pPr>
            <w:numPr>
              <w:ilvl w:val="1"/>
              <w:numId w:val="8"/>
            </w:numPr>
            <w:spacing w:line="264" w:lineRule="auto"/>
            <w:ind w:left="1440" w:hanging="360"/>
          </w:pPr>
        </w:pPrChange>
      </w:pPr>
      <w:proofErr w:type="spellStart"/>
      <w:ins w:id="121" w:author="Larry Pearlstein" w:date="2015-06-26T18:55:00Z">
        <w:r>
          <w:rPr>
            <w:sz w:val="22"/>
            <w:szCs w:val="22"/>
          </w:rPr>
          <w:t>Multivibrator</w:t>
        </w:r>
        <w:proofErr w:type="spellEnd"/>
        <w:r>
          <w:rPr>
            <w:sz w:val="22"/>
            <w:szCs w:val="22"/>
          </w:rPr>
          <w:t xml:space="preserve"> oscillators</w:t>
        </w:r>
      </w:ins>
    </w:p>
    <w:p w:rsidR="00232BA1" w:rsidRPr="007871CD" w:rsidRDefault="00232BA1">
      <w:pPr>
        <w:rPr>
          <w:sz w:val="22"/>
          <w:szCs w:val="22"/>
        </w:rPr>
      </w:pPr>
    </w:p>
    <w:p w:rsidR="00232BA1" w:rsidRDefault="00232BA1">
      <w:pPr>
        <w:ind w:left="1980" w:hanging="1980"/>
        <w:rPr>
          <w:b/>
          <w:sz w:val="22"/>
          <w:szCs w:val="22"/>
        </w:rPr>
      </w:pPr>
      <w:r w:rsidRPr="007871CD">
        <w:rPr>
          <w:b/>
          <w:sz w:val="22"/>
          <w:szCs w:val="22"/>
        </w:rPr>
        <w:t xml:space="preserve">Evaluation:  </w:t>
      </w:r>
    </w:p>
    <w:p w:rsidR="00232BA1" w:rsidRPr="00AD3413" w:rsidRDefault="00232BA1">
      <w:pPr>
        <w:ind w:left="1980" w:hanging="1980"/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      </w:t>
      </w:r>
      <w:r w:rsidRPr="00AD3413">
        <w:rPr>
          <w:sz w:val="22"/>
          <w:szCs w:val="22"/>
        </w:rPr>
        <w:t>A. Quizzes/Examinations</w:t>
      </w:r>
    </w:p>
    <w:p w:rsidR="00232BA1" w:rsidRPr="00AD3413" w:rsidDel="00C90841" w:rsidRDefault="00232BA1">
      <w:pPr>
        <w:ind w:left="1980" w:hanging="1980"/>
        <w:rPr>
          <w:del w:id="122" w:author="Larry Pearlstein" w:date="2015-06-26T19:21:00Z"/>
          <w:sz w:val="22"/>
          <w:szCs w:val="22"/>
        </w:rPr>
      </w:pPr>
      <w:del w:id="123" w:author="Larry Pearlstein" w:date="2015-06-26T19:21:00Z">
        <w:r w:rsidRPr="00AD3413" w:rsidDel="00C90841">
          <w:rPr>
            <w:sz w:val="22"/>
            <w:szCs w:val="22"/>
          </w:rPr>
          <w:delText xml:space="preserve">                             B. Homework</w:delText>
        </w:r>
      </w:del>
    </w:p>
    <w:p w:rsidR="00232BA1" w:rsidRPr="007871CD" w:rsidRDefault="00232BA1">
      <w:pPr>
        <w:ind w:left="1980" w:hanging="1980"/>
        <w:rPr>
          <w:sz w:val="22"/>
          <w:szCs w:val="22"/>
        </w:rPr>
      </w:pPr>
      <w:r w:rsidRPr="00AD3413">
        <w:rPr>
          <w:sz w:val="22"/>
          <w:szCs w:val="22"/>
        </w:rPr>
        <w:t xml:space="preserve">                             </w:t>
      </w:r>
      <w:del w:id="124" w:author="Larry Pearlstein" w:date="2015-06-26T19:21:00Z">
        <w:r w:rsidRPr="00AD3413" w:rsidDel="00C90841">
          <w:rPr>
            <w:sz w:val="22"/>
            <w:szCs w:val="22"/>
          </w:rPr>
          <w:delText>C</w:delText>
        </w:r>
      </w:del>
      <w:ins w:id="125" w:author="Larry Pearlstein" w:date="2015-06-26T19:21:00Z">
        <w:r w:rsidR="00C90841">
          <w:rPr>
            <w:sz w:val="22"/>
            <w:szCs w:val="22"/>
          </w:rPr>
          <w:t>B</w:t>
        </w:r>
      </w:ins>
      <w:r w:rsidRPr="00AD3413">
        <w:rPr>
          <w:sz w:val="22"/>
          <w:szCs w:val="22"/>
        </w:rPr>
        <w:t>. Design Project Reports</w:t>
      </w:r>
      <w:r w:rsidRPr="00AD3413">
        <w:rPr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p w:rsidR="00232BA1" w:rsidRDefault="00232BA1">
      <w:pPr>
        <w:rPr>
          <w:sz w:val="22"/>
          <w:szCs w:val="22"/>
        </w:rPr>
      </w:pPr>
    </w:p>
    <w:p w:rsidR="00232BA1" w:rsidRDefault="00232BA1">
      <w:pPr>
        <w:rPr>
          <w:sz w:val="22"/>
          <w:szCs w:val="22"/>
        </w:rPr>
      </w:pPr>
    </w:p>
    <w:p w:rsidR="00232BA1" w:rsidRDefault="00232BA1">
      <w:pPr>
        <w:rPr>
          <w:sz w:val="22"/>
          <w:szCs w:val="22"/>
        </w:rPr>
      </w:pPr>
    </w:p>
    <w:p w:rsidR="00232BA1" w:rsidRDefault="00232BA1">
      <w:pPr>
        <w:rPr>
          <w:sz w:val="22"/>
          <w:szCs w:val="22"/>
        </w:rPr>
      </w:pPr>
    </w:p>
    <w:p w:rsidR="00232BA1" w:rsidRDefault="00232BA1">
      <w:pPr>
        <w:rPr>
          <w:sz w:val="22"/>
          <w:szCs w:val="22"/>
        </w:rPr>
      </w:pPr>
    </w:p>
    <w:p w:rsidR="00232BA1" w:rsidRPr="007871CD" w:rsidRDefault="00232BA1">
      <w:pPr>
        <w:rPr>
          <w:sz w:val="22"/>
          <w:szCs w:val="22"/>
        </w:rPr>
      </w:pPr>
    </w:p>
    <w:p w:rsidR="00232BA1" w:rsidRPr="007871CD" w:rsidRDefault="00232BA1">
      <w:pPr>
        <w:rPr>
          <w:b/>
          <w:sz w:val="22"/>
          <w:szCs w:val="22"/>
        </w:rPr>
      </w:pPr>
    </w:p>
    <w:p w:rsidR="00232BA1" w:rsidRDefault="00232BA1">
      <w:pPr>
        <w:rPr>
          <w:b/>
          <w:sz w:val="22"/>
          <w:szCs w:val="22"/>
        </w:rPr>
      </w:pPr>
    </w:p>
    <w:p w:rsidR="00232BA1" w:rsidRDefault="00232BA1">
      <w:pPr>
        <w:rPr>
          <w:b/>
          <w:sz w:val="22"/>
          <w:szCs w:val="22"/>
        </w:rPr>
      </w:pPr>
    </w:p>
    <w:p w:rsidR="00232BA1" w:rsidRDefault="00232BA1">
      <w:pPr>
        <w:rPr>
          <w:b/>
          <w:sz w:val="22"/>
          <w:szCs w:val="22"/>
        </w:rPr>
      </w:pPr>
    </w:p>
    <w:p w:rsidR="00232BA1" w:rsidRDefault="00232BA1">
      <w:pPr>
        <w:rPr>
          <w:b/>
          <w:sz w:val="22"/>
          <w:szCs w:val="22"/>
        </w:rPr>
      </w:pPr>
    </w:p>
    <w:p w:rsidR="00232BA1" w:rsidRDefault="00232BA1">
      <w:pPr>
        <w:rPr>
          <w:b/>
          <w:sz w:val="22"/>
          <w:szCs w:val="22"/>
        </w:rPr>
      </w:pPr>
    </w:p>
    <w:p w:rsidR="00232BA1" w:rsidRDefault="00232BA1">
      <w:pPr>
        <w:rPr>
          <w:b/>
          <w:sz w:val="22"/>
          <w:szCs w:val="22"/>
          <w:vertAlign w:val="superscript"/>
        </w:rPr>
      </w:pPr>
      <w:r w:rsidRPr="007871CD">
        <w:rPr>
          <w:b/>
          <w:sz w:val="22"/>
          <w:szCs w:val="22"/>
        </w:rPr>
        <w:t>Performance Criteria</w:t>
      </w:r>
      <w:proofErr w:type="gramStart"/>
      <w:r w:rsidRPr="007871CD">
        <w:rPr>
          <w:b/>
          <w:sz w:val="22"/>
          <w:szCs w:val="22"/>
        </w:rPr>
        <w:t>:</w:t>
      </w:r>
      <w:r w:rsidRPr="007871CD">
        <w:rPr>
          <w:b/>
          <w:sz w:val="22"/>
          <w:szCs w:val="22"/>
          <w:vertAlign w:val="superscript"/>
        </w:rPr>
        <w:t>*</w:t>
      </w:r>
      <w:proofErr w:type="gramEnd"/>
      <w:r w:rsidRPr="007871CD">
        <w:rPr>
          <w:b/>
          <w:sz w:val="22"/>
          <w:szCs w:val="22"/>
          <w:vertAlign w:val="superscript"/>
        </w:rPr>
        <w:t>*</w:t>
      </w:r>
      <w:r>
        <w:rPr>
          <w:b/>
          <w:sz w:val="22"/>
          <w:szCs w:val="22"/>
          <w:vertAlign w:val="superscript"/>
        </w:rPr>
        <w:t xml:space="preserve"> </w:t>
      </w:r>
    </w:p>
    <w:p w:rsidR="00232BA1" w:rsidRDefault="00232BA1">
      <w:pPr>
        <w:rPr>
          <w:b/>
          <w:sz w:val="22"/>
          <w:szCs w:val="22"/>
        </w:rPr>
      </w:pPr>
    </w:p>
    <w:p w:rsidR="00232BA1" w:rsidRDefault="00232BA1">
      <w:pPr>
        <w:rPr>
          <w:sz w:val="22"/>
          <w:szCs w:val="22"/>
        </w:rPr>
      </w:pPr>
      <w:r w:rsidRPr="00AD3413">
        <w:rPr>
          <w:sz w:val="22"/>
          <w:szCs w:val="22"/>
        </w:rPr>
        <w:t>Objective 1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  <w:t>Students will be able to analyze and design single stage IC amplifiers.  [A, B]</w:t>
      </w:r>
    </w:p>
    <w:p w:rsidR="00232BA1" w:rsidRDefault="00232BA1">
      <w:pPr>
        <w:rPr>
          <w:sz w:val="22"/>
          <w:szCs w:val="22"/>
        </w:rPr>
      </w:pPr>
    </w:p>
    <w:p w:rsidR="00232BA1" w:rsidRDefault="00232BA1" w:rsidP="00232BA1">
      <w:pPr>
        <w:rPr>
          <w:sz w:val="22"/>
          <w:szCs w:val="22"/>
        </w:rPr>
      </w:pPr>
      <w:r>
        <w:rPr>
          <w:sz w:val="22"/>
          <w:szCs w:val="22"/>
        </w:rPr>
        <w:t>Objective 2:</w:t>
      </w:r>
      <w:r>
        <w:rPr>
          <w:sz w:val="22"/>
          <w:szCs w:val="22"/>
        </w:rPr>
        <w:tab/>
        <w:t xml:space="preserve">Student will be able to </w:t>
      </w:r>
      <w:del w:id="126" w:author="Larry Pearlstein" w:date="2015-06-26T19:17:00Z">
        <w:r w:rsidDel="00D1599E">
          <w:rPr>
            <w:sz w:val="22"/>
            <w:szCs w:val="22"/>
          </w:rPr>
          <w:delText>design basic power electronic converters</w:delText>
        </w:r>
      </w:del>
      <w:ins w:id="127" w:author="Larry Pearlstein" w:date="2015-06-26T19:17:00Z">
        <w:r w:rsidR="00D1599E">
          <w:rPr>
            <w:sz w:val="22"/>
            <w:szCs w:val="22"/>
          </w:rPr>
          <w:t>analyze the frequency response of transistor amplifiers</w:t>
        </w:r>
      </w:ins>
      <w:r>
        <w:rPr>
          <w:sz w:val="22"/>
          <w:szCs w:val="22"/>
        </w:rPr>
        <w:t>.  [A</w:t>
      </w:r>
      <w:bookmarkStart w:id="128" w:name="_GoBack"/>
      <w:bookmarkEnd w:id="128"/>
      <w:del w:id="129" w:author="Larry Pearlstein" w:date="2015-06-26T19:22:00Z">
        <w:r w:rsidDel="00C90841">
          <w:rPr>
            <w:sz w:val="22"/>
            <w:szCs w:val="22"/>
          </w:rPr>
          <w:delText>, B</w:delText>
        </w:r>
      </w:del>
      <w:del w:id="130" w:author="Larry Pearlstein" w:date="2015-06-26T19:21:00Z">
        <w:r w:rsidDel="00C90841">
          <w:rPr>
            <w:sz w:val="22"/>
            <w:szCs w:val="22"/>
          </w:rPr>
          <w:delText>, C</w:delText>
        </w:r>
      </w:del>
      <w:r>
        <w:rPr>
          <w:sz w:val="22"/>
          <w:szCs w:val="22"/>
        </w:rPr>
        <w:t>]</w:t>
      </w:r>
    </w:p>
    <w:p w:rsidR="00232BA1" w:rsidRDefault="00232BA1" w:rsidP="00232BA1">
      <w:pPr>
        <w:rPr>
          <w:sz w:val="22"/>
          <w:szCs w:val="22"/>
        </w:rPr>
      </w:pPr>
    </w:p>
    <w:p w:rsidR="00232BA1" w:rsidRDefault="00232BA1" w:rsidP="00232BA1">
      <w:pPr>
        <w:ind w:left="1440" w:hanging="1440"/>
        <w:rPr>
          <w:ins w:id="131" w:author="Larry Pearlstein" w:date="2015-06-26T19:18:00Z"/>
          <w:sz w:val="22"/>
          <w:szCs w:val="22"/>
        </w:rPr>
      </w:pPr>
      <w:r>
        <w:rPr>
          <w:sz w:val="22"/>
          <w:szCs w:val="22"/>
        </w:rPr>
        <w:t>Objective 3:</w:t>
      </w:r>
      <w:r>
        <w:rPr>
          <w:sz w:val="22"/>
          <w:szCs w:val="22"/>
        </w:rPr>
        <w:tab/>
        <w:t>Student</w:t>
      </w:r>
      <w:del w:id="132" w:author="Larry Pearlstein" w:date="2015-06-26T19:18:00Z">
        <w:r w:rsidDel="00D1599E">
          <w:rPr>
            <w:sz w:val="22"/>
            <w:szCs w:val="22"/>
          </w:rPr>
          <w:delText>s</w:delText>
        </w:r>
      </w:del>
      <w:r>
        <w:rPr>
          <w:sz w:val="22"/>
          <w:szCs w:val="22"/>
        </w:rPr>
        <w:t xml:space="preserve"> will be able to </w:t>
      </w:r>
      <w:del w:id="133" w:author="Larry Pearlstein" w:date="2015-06-26T19:18:00Z">
        <w:r w:rsidDel="00D1599E">
          <w:rPr>
            <w:sz w:val="22"/>
            <w:szCs w:val="22"/>
          </w:rPr>
          <w:delText>examine real-life problems and formulate electronic-based solutions</w:delText>
        </w:r>
      </w:del>
      <w:ins w:id="134" w:author="Larry Pearlstein" w:date="2015-06-26T19:18:00Z">
        <w:r w:rsidR="00D1599E">
          <w:rPr>
            <w:sz w:val="22"/>
            <w:szCs w:val="22"/>
          </w:rPr>
          <w:t>analyze linear and non-linear op-amp circuits</w:t>
        </w:r>
      </w:ins>
      <w:r>
        <w:rPr>
          <w:sz w:val="22"/>
          <w:szCs w:val="22"/>
        </w:rPr>
        <w:t>.  [A</w:t>
      </w:r>
      <w:del w:id="135" w:author="Larry Pearlstein" w:date="2015-06-26T19:22:00Z">
        <w:r w:rsidDel="00C90841">
          <w:rPr>
            <w:sz w:val="22"/>
            <w:szCs w:val="22"/>
          </w:rPr>
          <w:delText>, B</w:delText>
        </w:r>
      </w:del>
      <w:del w:id="136" w:author="Larry Pearlstein" w:date="2015-06-26T19:21:00Z">
        <w:r w:rsidDel="00C90841">
          <w:rPr>
            <w:sz w:val="22"/>
            <w:szCs w:val="22"/>
          </w:rPr>
          <w:delText>, C</w:delText>
        </w:r>
      </w:del>
      <w:r>
        <w:rPr>
          <w:sz w:val="22"/>
          <w:szCs w:val="22"/>
        </w:rPr>
        <w:t>]</w:t>
      </w:r>
    </w:p>
    <w:p w:rsidR="00D1599E" w:rsidRDefault="00D1599E" w:rsidP="00232BA1">
      <w:pPr>
        <w:ind w:left="1440" w:hanging="1440"/>
        <w:rPr>
          <w:ins w:id="137" w:author="Larry Pearlstein" w:date="2015-06-26T19:18:00Z"/>
          <w:sz w:val="22"/>
          <w:szCs w:val="22"/>
        </w:rPr>
      </w:pPr>
    </w:p>
    <w:p w:rsidR="00D1599E" w:rsidRDefault="00D1599E" w:rsidP="00232BA1">
      <w:pPr>
        <w:ind w:left="1440" w:hanging="1440"/>
        <w:rPr>
          <w:sz w:val="22"/>
          <w:szCs w:val="22"/>
        </w:rPr>
      </w:pPr>
      <w:ins w:id="138" w:author="Larry Pearlstein" w:date="2015-06-26T19:18:00Z">
        <w:r>
          <w:rPr>
            <w:sz w:val="22"/>
            <w:szCs w:val="22"/>
          </w:rPr>
          <w:t>Objective 4:</w:t>
        </w:r>
        <w:r>
          <w:rPr>
            <w:sz w:val="22"/>
            <w:szCs w:val="22"/>
          </w:rPr>
          <w:tab/>
          <w:t>Student will be able to design digital logic gates using CMOS technolog</w:t>
        </w:r>
        <w:r w:rsidR="00C90841">
          <w:rPr>
            <w:sz w:val="22"/>
            <w:szCs w:val="22"/>
          </w:rPr>
          <w:t>y [A</w:t>
        </w:r>
        <w:r>
          <w:rPr>
            <w:sz w:val="22"/>
            <w:szCs w:val="22"/>
          </w:rPr>
          <w:t xml:space="preserve">] </w:t>
        </w:r>
      </w:ins>
    </w:p>
    <w:p w:rsidR="00232BA1" w:rsidRPr="007871CD" w:rsidRDefault="00232BA1">
      <w:pPr>
        <w:rPr>
          <w:b/>
          <w:sz w:val="22"/>
          <w:szCs w:val="22"/>
        </w:rPr>
      </w:pPr>
    </w:p>
    <w:p w:rsidR="00232BA1" w:rsidRPr="007871CD" w:rsidRDefault="00232BA1">
      <w:pPr>
        <w:pStyle w:val="BodyTextIndent2"/>
        <w:ind w:firstLine="0"/>
        <w:rPr>
          <w:b/>
          <w:sz w:val="22"/>
          <w:szCs w:val="22"/>
        </w:rPr>
      </w:pPr>
      <w:r w:rsidRPr="007871CD">
        <w:rPr>
          <w:b/>
          <w:sz w:val="22"/>
          <w:szCs w:val="22"/>
        </w:rPr>
        <w:t>Contribution of course to meeting the professional component:</w:t>
      </w:r>
    </w:p>
    <w:p w:rsidR="00232BA1" w:rsidRPr="007871CD" w:rsidRDefault="00232BA1">
      <w:pPr>
        <w:pStyle w:val="BodyTextIndent2"/>
        <w:ind w:firstLine="0"/>
        <w:rPr>
          <w:sz w:val="22"/>
          <w:szCs w:val="22"/>
        </w:rPr>
      </w:pPr>
      <w:r w:rsidRPr="007871CD">
        <w:rPr>
          <w:sz w:val="22"/>
          <w:szCs w:val="22"/>
        </w:rPr>
        <w:tab/>
        <w:t>Engineering Science:</w:t>
      </w:r>
      <w:r w:rsidRPr="007871CD">
        <w:rPr>
          <w:sz w:val="22"/>
          <w:szCs w:val="22"/>
        </w:rPr>
        <w:tab/>
      </w:r>
      <w:r>
        <w:rPr>
          <w:sz w:val="22"/>
          <w:szCs w:val="22"/>
        </w:rPr>
        <w:t>7</w:t>
      </w:r>
      <w:r w:rsidRPr="007871CD">
        <w:rPr>
          <w:sz w:val="22"/>
          <w:szCs w:val="22"/>
        </w:rPr>
        <w:t>0%</w:t>
      </w:r>
    </w:p>
    <w:p w:rsidR="00232BA1" w:rsidRPr="007871CD" w:rsidRDefault="00232BA1">
      <w:pPr>
        <w:pStyle w:val="BodyTextIndent2"/>
        <w:ind w:firstLine="0"/>
        <w:rPr>
          <w:sz w:val="22"/>
          <w:szCs w:val="22"/>
        </w:rPr>
      </w:pPr>
      <w:r w:rsidRPr="007871CD">
        <w:rPr>
          <w:sz w:val="22"/>
          <w:szCs w:val="22"/>
        </w:rPr>
        <w:tab/>
        <w:t>Engineering Design:</w:t>
      </w:r>
      <w:r w:rsidRPr="007871CD">
        <w:rPr>
          <w:sz w:val="22"/>
          <w:szCs w:val="22"/>
        </w:rPr>
        <w:tab/>
      </w:r>
      <w:r>
        <w:rPr>
          <w:sz w:val="22"/>
          <w:szCs w:val="22"/>
        </w:rPr>
        <w:t>3</w:t>
      </w:r>
      <w:r w:rsidRPr="007871CD">
        <w:rPr>
          <w:sz w:val="22"/>
          <w:szCs w:val="22"/>
        </w:rPr>
        <w:t>0%</w:t>
      </w:r>
    </w:p>
    <w:p w:rsidR="00232BA1" w:rsidRPr="007871CD" w:rsidRDefault="00232BA1">
      <w:pPr>
        <w:pStyle w:val="BodyTextIndent2"/>
        <w:ind w:firstLine="0"/>
        <w:rPr>
          <w:b/>
          <w:sz w:val="22"/>
          <w:szCs w:val="22"/>
        </w:rPr>
      </w:pPr>
    </w:p>
    <w:p w:rsidR="00232BA1" w:rsidRPr="007871CD" w:rsidRDefault="00232BA1">
      <w:pPr>
        <w:pStyle w:val="BodyTextIndent2"/>
        <w:ind w:firstLine="0"/>
        <w:rPr>
          <w:b/>
          <w:sz w:val="22"/>
          <w:szCs w:val="22"/>
        </w:rPr>
      </w:pPr>
      <w:r w:rsidRPr="007871CD">
        <w:rPr>
          <w:b/>
          <w:sz w:val="22"/>
          <w:szCs w:val="22"/>
        </w:rPr>
        <w:t>Prepared by:</w:t>
      </w:r>
      <w:r>
        <w:rPr>
          <w:b/>
          <w:sz w:val="22"/>
          <w:szCs w:val="22"/>
        </w:rPr>
        <w:tab/>
      </w:r>
      <w:del w:id="139" w:author="Larry Pearlstein" w:date="2015-06-26T18:48:00Z">
        <w:r w:rsidRPr="00461F84" w:rsidDel="009E0065">
          <w:rPr>
            <w:sz w:val="22"/>
            <w:szCs w:val="22"/>
          </w:rPr>
          <w:delText>Anthony Deese</w:delText>
        </w:r>
      </w:del>
      <w:ins w:id="140" w:author="Larry Pearlstein" w:date="2015-06-26T18:48:00Z">
        <w:r w:rsidR="009E0065">
          <w:rPr>
            <w:sz w:val="22"/>
            <w:szCs w:val="22"/>
          </w:rPr>
          <w:t>Larry Pearlstein</w:t>
        </w:r>
      </w:ins>
      <w:r w:rsidRPr="00461F84">
        <w:rPr>
          <w:sz w:val="22"/>
          <w:szCs w:val="22"/>
        </w:rPr>
        <w:t>, Ph.D.</w:t>
      </w:r>
      <w:r>
        <w:rPr>
          <w:sz w:val="22"/>
          <w:szCs w:val="22"/>
        </w:rPr>
        <w:t xml:space="preserve">, </w:t>
      </w:r>
      <w:del w:id="141" w:author="Larry Pearlstein" w:date="2015-06-26T18:48:00Z">
        <w:r w:rsidDel="009E0065">
          <w:rPr>
            <w:sz w:val="22"/>
            <w:szCs w:val="22"/>
          </w:rPr>
          <w:delText xml:space="preserve">Assistant </w:delText>
        </w:r>
      </w:del>
      <w:ins w:id="142" w:author="Larry Pearlstein" w:date="2015-06-26T18:48:00Z">
        <w:r w:rsidR="009E0065">
          <w:rPr>
            <w:sz w:val="22"/>
            <w:szCs w:val="22"/>
          </w:rPr>
          <w:t xml:space="preserve">Associate </w:t>
        </w:r>
      </w:ins>
      <w:r>
        <w:rPr>
          <w:sz w:val="22"/>
          <w:szCs w:val="22"/>
        </w:rPr>
        <w:t>Professor</w:t>
      </w:r>
      <w:r w:rsidRPr="007871CD">
        <w:rPr>
          <w:b/>
          <w:sz w:val="22"/>
          <w:szCs w:val="22"/>
        </w:rPr>
        <w:tab/>
      </w:r>
      <w:r w:rsidRPr="007871CD">
        <w:rPr>
          <w:b/>
          <w:sz w:val="22"/>
          <w:szCs w:val="22"/>
        </w:rPr>
        <w:tab/>
        <w:t>Date:</w:t>
      </w:r>
      <w:r>
        <w:rPr>
          <w:b/>
          <w:sz w:val="22"/>
          <w:szCs w:val="22"/>
        </w:rPr>
        <w:t xml:space="preserve"> </w:t>
      </w:r>
      <w:del w:id="143" w:author="Larry Pearlstein" w:date="2015-06-26T18:48:00Z">
        <w:r w:rsidRPr="00461F84" w:rsidDel="009E0065">
          <w:rPr>
            <w:sz w:val="22"/>
            <w:szCs w:val="22"/>
          </w:rPr>
          <w:delText>October 2011</w:delText>
        </w:r>
      </w:del>
      <w:ins w:id="144" w:author="Larry Pearlstein" w:date="2015-06-26T18:48:00Z">
        <w:r w:rsidR="009E0065">
          <w:rPr>
            <w:sz w:val="22"/>
            <w:szCs w:val="22"/>
          </w:rPr>
          <w:t>June 2015</w:t>
        </w:r>
      </w:ins>
    </w:p>
    <w:p w:rsidR="00232BA1" w:rsidRPr="007871CD" w:rsidRDefault="00232BA1">
      <w:pPr>
        <w:pStyle w:val="BodyTextIndent2"/>
        <w:pBdr>
          <w:bottom w:val="single" w:sz="12" w:space="1" w:color="auto"/>
        </w:pBdr>
        <w:ind w:firstLine="0"/>
        <w:rPr>
          <w:b/>
          <w:sz w:val="22"/>
          <w:szCs w:val="22"/>
        </w:rPr>
      </w:pPr>
    </w:p>
    <w:p w:rsidR="00232BA1" w:rsidRDefault="00232BA1" w:rsidP="00232BA1">
      <w:pPr>
        <w:ind w:left="270" w:hanging="90"/>
        <w:rPr>
          <w:sz w:val="22"/>
        </w:rPr>
      </w:pPr>
      <w:r>
        <w:rPr>
          <w:sz w:val="22"/>
        </w:rPr>
        <w:t xml:space="preserve">*Lower case letters </w:t>
      </w:r>
      <w:r w:rsidR="00927AF1">
        <w:rPr>
          <w:sz w:val="22"/>
        </w:rPr>
        <w:t>in brackets refer to the student</w:t>
      </w:r>
      <w:r>
        <w:rPr>
          <w:sz w:val="22"/>
        </w:rPr>
        <w:t xml:space="preserve"> outcomes of the Electrical/Computer                                Engineering Program</w:t>
      </w:r>
    </w:p>
    <w:p w:rsidR="00232BA1" w:rsidRDefault="00232BA1" w:rsidP="00232BA1">
      <w:pPr>
        <w:tabs>
          <w:tab w:val="left" w:pos="270"/>
        </w:tabs>
      </w:pPr>
      <w:r>
        <w:rPr>
          <w:sz w:val="22"/>
        </w:rPr>
        <w:t>**Upper case letters in brackets refer to the evaluation methods used to assess student performance</w:t>
      </w:r>
    </w:p>
    <w:p w:rsidR="00232BA1" w:rsidRPr="007871CD" w:rsidRDefault="00232BA1">
      <w:pPr>
        <w:pStyle w:val="BodyTextIndent2"/>
        <w:rPr>
          <w:sz w:val="22"/>
          <w:szCs w:val="22"/>
        </w:rPr>
      </w:pPr>
    </w:p>
    <w:sectPr w:rsidR="00232BA1" w:rsidRPr="007871CD">
      <w:pgSz w:w="12240" w:h="15840"/>
      <w:pgMar w:top="81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E79BB"/>
    <w:multiLevelType w:val="hybridMultilevel"/>
    <w:tmpl w:val="A5A89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F60F7"/>
    <w:multiLevelType w:val="singleLevel"/>
    <w:tmpl w:val="05C81F76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" w15:restartNumberingAfterBreak="0">
    <w:nsid w:val="3FB67256"/>
    <w:multiLevelType w:val="singleLevel"/>
    <w:tmpl w:val="0409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40FB121A"/>
    <w:multiLevelType w:val="multilevel"/>
    <w:tmpl w:val="3D44EE4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B5B16"/>
    <w:multiLevelType w:val="singleLevel"/>
    <w:tmpl w:val="6CE293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 w15:restartNumberingAfterBreak="0">
    <w:nsid w:val="5E134650"/>
    <w:multiLevelType w:val="hybridMultilevel"/>
    <w:tmpl w:val="3D44E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914E8"/>
    <w:multiLevelType w:val="singleLevel"/>
    <w:tmpl w:val="8D2EC0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644A2A32"/>
    <w:multiLevelType w:val="singleLevel"/>
    <w:tmpl w:val="05C81F76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arry Pearlstein">
    <w15:presenceInfo w15:providerId="AD" w15:userId="S-1-5-21-3655198674-3653912815-1097312924-1558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516007"/>
    <w:rsid w:val="00202430"/>
    <w:rsid w:val="00232BA1"/>
    <w:rsid w:val="004E0540"/>
    <w:rsid w:val="00516007"/>
    <w:rsid w:val="00927AF1"/>
    <w:rsid w:val="009E0065"/>
    <w:rsid w:val="00C031BA"/>
    <w:rsid w:val="00C90841"/>
    <w:rsid w:val="00CF076E"/>
    <w:rsid w:val="00D1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EA89293-3EDB-48CE-9D5C-5D0D85B5A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paragraph" w:styleId="BodyText2">
    <w:name w:val="Body Text 2"/>
    <w:basedOn w:val="Normal"/>
    <w:pPr>
      <w:ind w:left="1080" w:hanging="1080"/>
    </w:pPr>
  </w:style>
  <w:style w:type="paragraph" w:styleId="BodyTextIndent2">
    <w:name w:val="Body Text Indent 2"/>
    <w:basedOn w:val="Normal"/>
    <w:pPr>
      <w:ind w:firstLine="720"/>
    </w:pPr>
  </w:style>
  <w:style w:type="paragraph" w:styleId="BodyTextIndent">
    <w:name w:val="Body Text Indent"/>
    <w:basedOn w:val="Normal"/>
    <w:pPr>
      <w:ind w:left="2880" w:hanging="2880"/>
      <w:jc w:val="both"/>
    </w:pPr>
    <w:rPr>
      <w:rFonts w:ascii="Arial" w:hAnsi="Arial" w:cs="Arial"/>
      <w:sz w:val="22"/>
    </w:rPr>
  </w:style>
  <w:style w:type="paragraph" w:styleId="BodyTextIndent3">
    <w:name w:val="Body Text Indent 3"/>
    <w:basedOn w:val="Normal"/>
    <w:pPr>
      <w:ind w:left="1350" w:hanging="1350"/>
      <w:jc w:val="both"/>
    </w:pPr>
    <w:rPr>
      <w:rFonts w:ascii="Arial" w:hAnsi="Arial" w:cs="Arial"/>
      <w:sz w:val="22"/>
    </w:rPr>
  </w:style>
  <w:style w:type="paragraph" w:customStyle="1" w:styleId="TX">
    <w:name w:val="TX"/>
    <w:basedOn w:val="Normal"/>
    <w:pPr>
      <w:keepLines/>
      <w:tabs>
        <w:tab w:val="left" w:pos="240"/>
      </w:tabs>
      <w:spacing w:line="200" w:lineRule="exact"/>
    </w:pPr>
    <w:rPr>
      <w:rFonts w:ascii="Minion" w:hAnsi="Minion"/>
      <w:sz w:val="16"/>
    </w:rPr>
  </w:style>
  <w:style w:type="paragraph" w:customStyle="1" w:styleId="CORsub">
    <w:name w:val="CORsub"/>
    <w:basedOn w:val="Normal"/>
    <w:pPr>
      <w:keepNext/>
      <w:keepLines/>
      <w:tabs>
        <w:tab w:val="right" w:pos="4140"/>
      </w:tabs>
      <w:spacing w:line="200" w:lineRule="exact"/>
    </w:pPr>
    <w:rPr>
      <w:rFonts w:ascii="New York" w:hAnsi="New York"/>
      <w:sz w:val="16"/>
    </w:rPr>
  </w:style>
  <w:style w:type="paragraph" w:customStyle="1" w:styleId="COR">
    <w:name w:val="COR"/>
    <w:basedOn w:val="Normal"/>
    <w:pPr>
      <w:keepNext/>
      <w:keepLines/>
      <w:tabs>
        <w:tab w:val="right" w:pos="4140"/>
      </w:tabs>
      <w:spacing w:before="120" w:line="200" w:lineRule="exact"/>
    </w:pPr>
    <w:rPr>
      <w:rFonts w:ascii="New York" w:hAnsi="New York"/>
      <w:sz w:val="16"/>
    </w:rPr>
  </w:style>
  <w:style w:type="paragraph" w:customStyle="1" w:styleId="course">
    <w:name w:val="course"/>
    <w:rsid w:val="00C04B8B"/>
    <w:pPr>
      <w:keepLines/>
      <w:tabs>
        <w:tab w:val="left" w:pos="360"/>
        <w:tab w:val="left" w:pos="720"/>
        <w:tab w:val="left" w:pos="6480"/>
      </w:tabs>
      <w:spacing w:line="240" w:lineRule="exact"/>
    </w:pPr>
    <w:rPr>
      <w:noProof/>
      <w:sz w:val="22"/>
    </w:rPr>
  </w:style>
  <w:style w:type="paragraph" w:customStyle="1" w:styleId="Heading41">
    <w:name w:val="Heading 41"/>
    <w:rsid w:val="00C04B8B"/>
    <w:pPr>
      <w:keepNext/>
      <w:keepLines/>
      <w:tabs>
        <w:tab w:val="right" w:pos="8640"/>
      </w:tabs>
      <w:spacing w:before="120" w:line="240" w:lineRule="exact"/>
    </w:pPr>
    <w:rPr>
      <w:b/>
      <w:noProof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5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5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Number and Title</vt:lpstr>
    </vt:vector>
  </TitlesOfParts>
  <Company>TCNJ</Company>
  <LinksUpToDate>false</LinksUpToDate>
  <CharactersWithSpaces>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Number and Title</dc:title>
  <dc:creator>mary</dc:creator>
  <cp:lastModifiedBy>Larry Pearlstein</cp:lastModifiedBy>
  <cp:revision>5</cp:revision>
  <cp:lastPrinted>2000-05-31T14:21:00Z</cp:lastPrinted>
  <dcterms:created xsi:type="dcterms:W3CDTF">2011-10-13T20:21:00Z</dcterms:created>
  <dcterms:modified xsi:type="dcterms:W3CDTF">2015-06-26T23:23:00Z</dcterms:modified>
</cp:coreProperties>
</file>